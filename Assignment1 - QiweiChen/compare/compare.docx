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411D0">
      <w:pPr>
        <w:rPr>
          <w:rFonts w:hint="default"/>
        </w:rPr>
      </w:pPr>
      <w:del w:id="0" w:author="Kiwi" w:date="2024-09-12T11:33:28Z">
        <w:bookmarkStart w:id="0" w:name="_GoBack"/>
        <w:bookmarkEnd w:id="0"/>
        <w:r>
          <w:rPr>
            <w:rFonts w:hint="default"/>
          </w:rPr>
          <w:delText>http:</w:delText>
        </w:r>
      </w:del>
      <w:ins w:id="1" w:author="Kiwi" w:date="2024-09-12T11:33:28Z">
        <w:r>
          <w:rPr>
            <w:rFonts w:hint="default"/>
          </w:rPr>
          <w:t>bhttps</w:t>
        </w:r>
      </w:ins>
      <w:r>
        <w:rPr>
          <w:rFonts w:hint="default"/>
        </w:rPr>
        <w:t>//mrsinvoice.com</w:t>
      </w:r>
    </w:p>
    <w:p w14:paraId="198E321D">
      <w:pPr>
        <w:rPr>
          <w:ins w:id="2" w:author="Kiwi" w:date="2024-09-12T11:33:28Z"/>
          <w:rFonts w:hint="default"/>
        </w:rPr>
      </w:pPr>
      <w:del w:id="3" w:author="Kiwi" w:date="2024-09-12T11:33:28Z">
        <w:r>
          <w:rPr>
            <w:rFonts w:hint="default"/>
          </w:rPr>
          <w:delText>Invoice</w:delText>
        </w:r>
      </w:del>
      <w:ins w:id="4" w:author="Kiwi" w:date="2024-09-12T11:33:28Z">
        <w:r>
          <w:rPr>
            <w:rFonts w:hint="default"/>
          </w:rPr>
          <w:t>Lp</w:t>
        </w:r>
      </w:ins>
    </w:p>
    <w:p w14:paraId="6B3947DA">
      <w:pPr>
        <w:rPr>
          <w:rFonts w:hint="default"/>
        </w:rPr>
      </w:pPr>
      <w:ins w:id="5" w:author="Kiwi" w:date="2024-09-12T11:33:28Z">
        <w:r>
          <w:rPr>
            <w:rFonts w:hint="default"/>
          </w:rPr>
          <w:t>I |</w:t>
        </w:r>
      </w:ins>
    </w:p>
    <w:p w14:paraId="7697F78A">
      <w:pPr>
        <w:rPr>
          <w:rFonts w:hint="default"/>
        </w:rPr>
      </w:pPr>
      <w:r>
        <w:rPr>
          <w:rFonts w:hint="default"/>
        </w:rPr>
        <w:t>Your Company LLC Address 123, State, My Country P 111-222-333, F 111-222-334</w:t>
      </w:r>
    </w:p>
    <w:p w14:paraId="55B9B0A3">
      <w:pPr>
        <w:rPr>
          <w:rFonts w:hint="default"/>
        </w:rPr>
      </w:pPr>
      <w:r>
        <w:rPr>
          <w:rFonts w:hint="default"/>
        </w:rPr>
        <w:t>BILL TO:</w:t>
      </w:r>
    </w:p>
    <w:p w14:paraId="6DBD6584">
      <w:pPr>
        <w:rPr>
          <w:del w:id="6" w:author="Kiwi" w:date="2024-09-12T11:33:28Z"/>
          <w:rFonts w:hint="default"/>
        </w:rPr>
      </w:pPr>
      <w:del w:id="7" w:author="Kiwi" w:date="2024-09-12T11:33:28Z">
        <w:r>
          <w:rPr>
            <w:rFonts w:hint="default"/>
          </w:rPr>
          <w:delText>John Doe</w:delText>
        </w:r>
      </w:del>
    </w:p>
    <w:p w14:paraId="09A7CFBB">
      <w:pPr>
        <w:rPr>
          <w:del w:id="8" w:author="Kiwi" w:date="2024-09-12T11:33:28Z"/>
          <w:rFonts w:hint="default"/>
        </w:rPr>
      </w:pPr>
      <w:del w:id="9" w:author="Kiwi" w:date="2024-09-12T11:33:28Z">
        <w:r>
          <w:rPr>
            <w:rFonts w:hint="default"/>
          </w:rPr>
          <w:delText>Alpha Bravo Road 33</w:delText>
        </w:r>
      </w:del>
    </w:p>
    <w:p w14:paraId="750B6263">
      <w:pPr>
        <w:rPr>
          <w:rFonts w:hint="default"/>
        </w:rPr>
      </w:pPr>
      <w:r>
        <w:rPr>
          <w:rFonts w:hint="default"/>
        </w:rPr>
        <w:t>P: 111-222-333, F: 111-222-</w:t>
      </w:r>
      <w:del w:id="10" w:author="Kiwi" w:date="2024-09-12T11:33:28Z">
        <w:r>
          <w:rPr>
            <w:rFonts w:hint="default"/>
          </w:rPr>
          <w:delText>334</w:delText>
        </w:r>
      </w:del>
      <w:ins w:id="11" w:author="Kiwi" w:date="2024-09-12T11:33:28Z">
        <w:r>
          <w:rPr>
            <w:rFonts w:hint="default"/>
          </w:rPr>
          <w:t>334 m .</w:t>
        </w:r>
      </w:ins>
    </w:p>
    <w:p w14:paraId="526B2D16">
      <w:pPr>
        <w:rPr>
          <w:rFonts w:hint="default"/>
        </w:rPr>
      </w:pPr>
      <w:del w:id="12" w:author="Kiwi" w:date="2024-09-12T11:33:28Z">
        <w:r>
          <w:rPr>
            <w:rFonts w:hint="default"/>
          </w:rPr>
          <w:delText>client@example.net</w:delText>
        </w:r>
      </w:del>
      <w:ins w:id="13" w:author="Kiwi" w:date="2024-09-12T11:33:28Z">
        <w:r>
          <w:rPr>
            <w:rFonts w:hint="default"/>
          </w:rPr>
          <w:t>dlent@ccomplent</w:t>
        </w:r>
      </w:ins>
    </w:p>
    <w:p w14:paraId="63412955">
      <w:pPr>
        <w:rPr>
          <w:rFonts w:hint="default"/>
        </w:rPr>
      </w:pPr>
      <w:del w:id="14" w:author="Kiwi" w:date="2024-09-12T11:33:28Z">
        <w:r>
          <w:rPr>
            <w:rFonts w:hint="default"/>
          </w:rPr>
          <w:delText>SHIPPING TO:</w:delText>
        </w:r>
      </w:del>
      <w:ins w:id="15" w:author="Kiwi" w:date="2024-09-12T11:33:28Z">
        <w:r>
          <w:rPr>
            <w:rFonts w:hint="default"/>
          </w:rPr>
          <w:t>Contact Phone 101-102-103</w:t>
        </w:r>
      </w:ins>
    </w:p>
    <w:p w14:paraId="695CAF1D">
      <w:pPr>
        <w:rPr>
          <w:rFonts w:hint="default"/>
        </w:rPr>
      </w:pPr>
      <w:del w:id="16" w:author="Kiwi" w:date="2024-09-12T11:33:28Z">
        <w:r>
          <w:rPr>
            <w:rFonts w:hint="default"/>
          </w:rPr>
          <w:delText xml:space="preserve">John </w:delText>
        </w:r>
      </w:del>
      <w:ins w:id="17" w:author="Kiwi" w:date="2024-09-12T11:33:28Z">
        <w:r>
          <w:rPr>
            <w:rFonts w:hint="default"/>
          </w:rPr>
          <w:t xml:space="preserve">john </w:t>
        </w:r>
      </w:ins>
      <w:r>
        <w:rPr>
          <w:rFonts w:hint="default"/>
        </w:rPr>
        <w:t xml:space="preserve">Doe </w:t>
      </w:r>
      <w:del w:id="18" w:author="Kiwi" w:date="2024-09-12T11:33:28Z">
        <w:r>
          <w:rPr>
            <w:rFonts w:hint="default"/>
          </w:rPr>
          <w:delText>Office</w:delText>
        </w:r>
      </w:del>
      <w:ins w:id="19" w:author="Kiwi" w:date="2024-09-12T11:33:28Z">
        <w:r>
          <w:rPr>
            <w:rFonts w:hint="default"/>
          </w:rPr>
          <w:t>office ayment Terms ash on Delivery</w:t>
        </w:r>
      </w:ins>
    </w:p>
    <w:p w14:paraId="46665691">
      <w:pPr>
        <w:rPr>
          <w:rFonts w:hint="default"/>
        </w:rPr>
      </w:pPr>
      <w:r>
        <w:rPr>
          <w:rFonts w:hint="default"/>
        </w:rPr>
        <w:t>Office Road 38</w:t>
      </w:r>
    </w:p>
    <w:p w14:paraId="7D803A19">
      <w:pPr>
        <w:rPr>
          <w:rFonts w:hint="default"/>
        </w:rPr>
      </w:pPr>
      <w:r>
        <w:rPr>
          <w:rFonts w:hint="default"/>
        </w:rPr>
        <w:t>P: 111-</w:t>
      </w:r>
      <w:del w:id="20" w:author="Kiwi" w:date="2024-09-12T11:33:28Z">
        <w:r>
          <w:rPr>
            <w:rFonts w:hint="default"/>
          </w:rPr>
          <w:delText>333</w:delText>
        </w:r>
      </w:del>
      <w:ins w:id="21" w:author="Kiwi" w:date="2024-09-12T11:33:28Z">
        <w:r>
          <w:rPr>
            <w:rFonts w:hint="default"/>
          </w:rPr>
          <w:t>833</w:t>
        </w:r>
      </w:ins>
      <w:r>
        <w:rPr>
          <w:rFonts w:hint="default"/>
        </w:rPr>
        <w:t>-222, F: 122-222-</w:t>
      </w:r>
      <w:del w:id="22" w:author="Kiwi" w:date="2024-09-12T11:33:28Z">
        <w:r>
          <w:rPr>
            <w:rFonts w:hint="default"/>
          </w:rPr>
          <w:delText>334</w:delText>
        </w:r>
      </w:del>
      <w:ins w:id="23" w:author="Kiwi" w:date="2024-09-12T11:33:28Z">
        <w:r>
          <w:rPr>
            <w:rFonts w:hint="default"/>
          </w:rPr>
          <w:t>334 Amount Due: $4,170</w:t>
        </w:r>
      </w:ins>
    </w:p>
    <w:p w14:paraId="2BE11CF2">
      <w:pPr>
        <w:rPr>
          <w:rFonts w:hint="default"/>
        </w:rPr>
      </w:pPr>
      <w:r>
        <w:rPr>
          <w:rFonts w:hint="default"/>
        </w:rPr>
        <w:t>office@example.net</w:t>
      </w:r>
    </w:p>
    <w:p w14:paraId="2AE7BBC1">
      <w:pPr>
        <w:rPr>
          <w:del w:id="24" w:author="Kiwi" w:date="2024-09-12T11:33:28Z"/>
          <w:rFonts w:hint="default"/>
        </w:rPr>
      </w:pPr>
      <w:del w:id="25" w:author="Kiwi" w:date="2024-09-12T11:33:28Z">
        <w:r>
          <w:rPr>
            <w:rFonts w:hint="default"/>
          </w:rPr>
          <w:delText>Invoice #</w:delText>
        </w:r>
      </w:del>
    </w:p>
    <w:p w14:paraId="4F9B11F6">
      <w:pPr>
        <w:rPr>
          <w:del w:id="26" w:author="Kiwi" w:date="2024-09-12T11:33:28Z"/>
          <w:rFonts w:hint="default"/>
        </w:rPr>
      </w:pPr>
      <w:del w:id="27" w:author="Kiwi" w:date="2024-09-12T11:33:28Z">
        <w:r>
          <w:rPr>
            <w:rFonts w:hint="default"/>
          </w:rPr>
          <w:delText>00001</w:delText>
        </w:r>
      </w:del>
    </w:p>
    <w:p w14:paraId="64528A98">
      <w:pPr>
        <w:rPr>
          <w:del w:id="28" w:author="Kiwi" w:date="2024-09-12T11:33:28Z"/>
          <w:rFonts w:hint="default"/>
        </w:rPr>
      </w:pPr>
      <w:del w:id="29" w:author="Kiwi" w:date="2024-09-12T11:33:28Z">
        <w:r>
          <w:rPr>
            <w:rFonts w:hint="default"/>
          </w:rPr>
          <w:delText>Invoice Date</w:delText>
        </w:r>
      </w:del>
    </w:p>
    <w:p w14:paraId="0B56E4D0">
      <w:pPr>
        <w:rPr>
          <w:del w:id="30" w:author="Kiwi" w:date="2024-09-12T11:33:28Z"/>
          <w:rFonts w:hint="default"/>
        </w:rPr>
      </w:pPr>
      <w:del w:id="31" w:author="Kiwi" w:date="2024-09-12T11:33:28Z">
        <w:r>
          <w:rPr>
            <w:rFonts w:hint="default"/>
          </w:rPr>
          <w:delText>12/12/2001</w:delText>
        </w:r>
      </w:del>
    </w:p>
    <w:p w14:paraId="37A21F0B">
      <w:pPr>
        <w:rPr>
          <w:del w:id="32" w:author="Kiwi" w:date="2024-09-12T11:33:28Z"/>
          <w:rFonts w:hint="default"/>
        </w:rPr>
      </w:pPr>
      <w:del w:id="33" w:author="Kiwi" w:date="2024-09-12T11:33:28Z">
        <w:r>
          <w:rPr>
            <w:rFonts w:hint="default"/>
          </w:rPr>
          <w:delText>Name of Rep.</w:delText>
        </w:r>
      </w:del>
    </w:p>
    <w:p w14:paraId="0CE354B1">
      <w:pPr>
        <w:rPr>
          <w:del w:id="34" w:author="Kiwi" w:date="2024-09-12T11:33:28Z"/>
          <w:rFonts w:hint="default"/>
        </w:rPr>
      </w:pPr>
      <w:del w:id="35" w:author="Kiwi" w:date="2024-09-12T11:33:28Z">
        <w:r>
          <w:rPr>
            <w:rFonts w:hint="default"/>
          </w:rPr>
          <w:delText>Bob</w:delText>
        </w:r>
      </w:del>
    </w:p>
    <w:p w14:paraId="504A0C34">
      <w:pPr>
        <w:rPr>
          <w:del w:id="36" w:author="Kiwi" w:date="2024-09-12T11:33:28Z"/>
          <w:rFonts w:hint="default"/>
        </w:rPr>
      </w:pPr>
      <w:del w:id="37" w:author="Kiwi" w:date="2024-09-12T11:33:28Z">
        <w:r>
          <w:rPr>
            <w:rFonts w:hint="default"/>
          </w:rPr>
          <w:delText>Contact Phone</w:delText>
        </w:r>
      </w:del>
    </w:p>
    <w:p w14:paraId="43B58CC7">
      <w:pPr>
        <w:rPr>
          <w:del w:id="38" w:author="Kiwi" w:date="2024-09-12T11:33:28Z"/>
          <w:rFonts w:hint="default"/>
        </w:rPr>
      </w:pPr>
      <w:del w:id="39" w:author="Kiwi" w:date="2024-09-12T11:33:28Z">
        <w:r>
          <w:rPr>
            <w:rFonts w:hint="default"/>
          </w:rPr>
          <w:delText>101-102-103</w:delText>
        </w:r>
      </w:del>
    </w:p>
    <w:p w14:paraId="550EC555">
      <w:pPr>
        <w:rPr>
          <w:del w:id="40" w:author="Kiwi" w:date="2024-09-12T11:33:28Z"/>
          <w:rFonts w:hint="default"/>
        </w:rPr>
      </w:pPr>
      <w:del w:id="41" w:author="Kiwi" w:date="2024-09-12T11:33:28Z">
        <w:r>
          <w:rPr>
            <w:rFonts w:hint="default"/>
          </w:rPr>
          <w:delText>Payment Terms</w:delText>
        </w:r>
      </w:del>
    </w:p>
    <w:p w14:paraId="2D106FC3">
      <w:pPr>
        <w:rPr>
          <w:del w:id="42" w:author="Kiwi" w:date="2024-09-12T11:33:28Z"/>
          <w:rFonts w:hint="default"/>
        </w:rPr>
      </w:pPr>
      <w:del w:id="43" w:author="Kiwi" w:date="2024-09-12T11:33:28Z">
        <w:r>
          <w:rPr>
            <w:rFonts w:hint="default"/>
          </w:rPr>
          <w:delText>Cash on Delivery</w:delText>
        </w:r>
      </w:del>
    </w:p>
    <w:p w14:paraId="296FF04A">
      <w:pPr>
        <w:rPr>
          <w:del w:id="44" w:author="Kiwi" w:date="2024-09-12T11:33:28Z"/>
          <w:rFonts w:hint="default"/>
        </w:rPr>
      </w:pPr>
      <w:del w:id="45" w:author="Kiwi" w:date="2024-09-12T11:33:28Z">
        <w:r>
          <w:rPr>
            <w:rFonts w:hint="default"/>
          </w:rPr>
          <w:delText>Amount Due: $4,170</w:delText>
        </w:r>
      </w:del>
    </w:p>
    <w:p w14:paraId="3367365B">
      <w:pPr>
        <w:rPr>
          <w:del w:id="46" w:author="Kiwi" w:date="2024-09-12T11:33:28Z"/>
          <w:rFonts w:hint="default"/>
        </w:rPr>
      </w:pPr>
      <w:del w:id="47" w:author="Kiwi" w:date="2024-09-12T11:33:28Z">
        <w:r>
          <w:rPr>
            <w:rFonts w:hint="default"/>
          </w:rPr>
          <w:delText>NO</w:delText>
        </w:r>
      </w:del>
    </w:p>
    <w:p w14:paraId="3964EB6B">
      <w:pPr>
        <w:rPr>
          <w:del w:id="48" w:author="Kiwi" w:date="2024-09-12T11:33:28Z"/>
          <w:rFonts w:hint="default"/>
        </w:rPr>
      </w:pPr>
      <w:ins w:id="49" w:author="Kiwi" w:date="2024-09-12T11:33:28Z">
        <w:r>
          <w:rPr>
            <w:rFonts w:hint="default"/>
          </w:rPr>
          <w:t xml:space="preserve">NO </w:t>
        </w:r>
      </w:ins>
      <w:r>
        <w:rPr>
          <w:rFonts w:hint="default"/>
        </w:rPr>
        <w:t xml:space="preserve">PRODUCTS / </w:t>
      </w:r>
      <w:del w:id="50" w:author="Kiwi" w:date="2024-09-12T11:33:28Z">
        <w:r>
          <w:rPr>
            <w:rFonts w:hint="default"/>
          </w:rPr>
          <w:delText>SERVICE</w:delText>
        </w:r>
      </w:del>
    </w:p>
    <w:p w14:paraId="4F5F3DEA">
      <w:pPr>
        <w:rPr>
          <w:del w:id="51" w:author="Kiwi" w:date="2024-09-12T11:33:28Z"/>
          <w:rFonts w:hint="default"/>
        </w:rPr>
      </w:pPr>
      <w:del w:id="52" w:author="Kiwi" w:date="2024-09-12T11:33:28Z">
        <w:r>
          <w:rPr>
            <w:rFonts w:hint="default"/>
          </w:rPr>
          <w:delText>1</w:delText>
        </w:r>
      </w:del>
    </w:p>
    <w:p w14:paraId="0E9BCB79">
      <w:pPr>
        <w:rPr>
          <w:del w:id="53" w:author="Kiwi" w:date="2024-09-12T11:33:28Z"/>
          <w:rFonts w:hint="default"/>
        </w:rPr>
      </w:pPr>
      <w:del w:id="54" w:author="Kiwi" w:date="2024-09-12T11:33:28Z">
        <w:r>
          <w:rPr>
            <w:rFonts w:hint="default"/>
          </w:rPr>
          <w:delText>2</w:delText>
        </w:r>
      </w:del>
    </w:p>
    <w:p w14:paraId="54C8D43F">
      <w:pPr>
        <w:rPr>
          <w:del w:id="55" w:author="Kiwi" w:date="2024-09-12T11:33:28Z"/>
          <w:rFonts w:hint="default"/>
        </w:rPr>
      </w:pPr>
      <w:del w:id="56" w:author="Kiwi" w:date="2024-09-12T11:33:28Z">
        <w:r>
          <w:rPr>
            <w:rFonts w:hint="default"/>
          </w:rPr>
          <w:delText>3</w:delText>
        </w:r>
      </w:del>
    </w:p>
    <w:p w14:paraId="379ED728">
      <w:pPr>
        <w:rPr>
          <w:del w:id="57" w:author="Kiwi" w:date="2024-09-12T11:33:28Z"/>
          <w:rFonts w:hint="default"/>
        </w:rPr>
      </w:pPr>
      <w:del w:id="58" w:author="Kiwi" w:date="2024-09-12T11:33:28Z">
        <w:r>
          <w:rPr>
            <w:rFonts w:hint="default"/>
          </w:rPr>
          <w:delText>4</w:delText>
        </w:r>
      </w:del>
    </w:p>
    <w:p w14:paraId="781BB567">
      <w:pPr>
        <w:rPr>
          <w:del w:id="59" w:author="Kiwi" w:date="2024-09-12T11:33:28Z"/>
          <w:rFonts w:hint="default"/>
        </w:rPr>
      </w:pPr>
      <w:del w:id="60" w:author="Kiwi" w:date="2024-09-12T11:33:28Z">
        <w:r>
          <w:rPr>
            <w:rFonts w:hint="default"/>
          </w:rPr>
          <w:delText>Tyre</w:delText>
        </w:r>
      </w:del>
    </w:p>
    <w:p w14:paraId="680D2324">
      <w:pPr>
        <w:rPr>
          <w:del w:id="61" w:author="Kiwi" w:date="2024-09-12T11:33:28Z"/>
          <w:rFonts w:hint="default"/>
        </w:rPr>
      </w:pPr>
      <w:del w:id="62" w:author="Kiwi" w:date="2024-09-12T11:33:28Z">
        <w:r>
          <w:rPr>
            <w:rFonts w:hint="default"/>
          </w:rPr>
          <w:delText>Steering Wheel</w:delText>
        </w:r>
      </w:del>
    </w:p>
    <w:p w14:paraId="36E6393A">
      <w:pPr>
        <w:rPr>
          <w:del w:id="63" w:author="Kiwi" w:date="2024-09-12T11:33:28Z"/>
          <w:rFonts w:hint="default"/>
        </w:rPr>
      </w:pPr>
      <w:del w:id="64" w:author="Kiwi" w:date="2024-09-12T11:33:28Z">
        <w:r>
          <w:rPr>
            <w:rFonts w:hint="default"/>
          </w:rPr>
          <w:delText>Engine Oil</w:delText>
        </w:r>
      </w:del>
    </w:p>
    <w:p w14:paraId="38D0C690">
      <w:pPr>
        <w:rPr>
          <w:del w:id="65" w:author="Kiwi" w:date="2024-09-12T11:33:28Z"/>
          <w:rFonts w:hint="default"/>
        </w:rPr>
      </w:pPr>
      <w:del w:id="66" w:author="Kiwi" w:date="2024-09-12T11:33:28Z">
        <w:r>
          <w:rPr>
            <w:rFonts w:hint="default"/>
          </w:rPr>
          <w:delText>Brake Pad</w:delText>
        </w:r>
      </w:del>
    </w:p>
    <w:p w14:paraId="0E70143B">
      <w:pPr>
        <w:rPr>
          <w:rFonts w:hint="default"/>
        </w:rPr>
      </w:pPr>
      <w:ins w:id="67" w:author="Kiwi" w:date="2024-09-12T11:33:28Z">
        <w:r>
          <w:rPr>
            <w:rFonts w:hint="default"/>
          </w:rPr>
          <w:t xml:space="preserve">SERVICE </w:t>
        </w:r>
      </w:ins>
      <w:r>
        <w:rPr>
          <w:rFonts w:hint="default"/>
        </w:rPr>
        <w:t xml:space="preserve">QUANTITY / RATE / </w:t>
      </w:r>
      <w:del w:id="68" w:author="Kiwi" w:date="2024-09-12T11:33:28Z">
        <w:r>
          <w:rPr>
            <w:rFonts w:hint="default"/>
          </w:rPr>
          <w:delText>UNIT</w:delText>
        </w:r>
      </w:del>
      <w:ins w:id="69" w:author="Kiwi" w:date="2024-09-12T11:33:28Z">
        <w:r>
          <w:rPr>
            <w:rFonts w:hint="default"/>
          </w:rPr>
          <w:t>UNIT AMOUNT</w:t>
        </w:r>
      </w:ins>
    </w:p>
    <w:p w14:paraId="543E706D">
      <w:pPr>
        <w:rPr>
          <w:del w:id="70" w:author="Kiwi" w:date="2024-09-12T11:33:28Z"/>
          <w:rFonts w:hint="default"/>
        </w:rPr>
      </w:pPr>
      <w:r>
        <w:rPr>
          <w:rFonts w:hint="default"/>
        </w:rPr>
        <w:t>HOURS</w:t>
      </w:r>
    </w:p>
    <w:p w14:paraId="419BF02B">
      <w:pPr>
        <w:rPr>
          <w:rFonts w:hint="default"/>
        </w:rPr>
      </w:pPr>
      <w:ins w:id="71" w:author="Kiwi" w:date="2024-09-12T11:33:28Z">
        <w:r>
          <w:rPr>
            <w:rFonts w:hint="default"/>
          </w:rPr>
          <w:t xml:space="preserve">, </w:t>
        </w:r>
      </w:ins>
      <w:r>
        <w:rPr>
          <w:rFonts w:hint="default"/>
        </w:rPr>
        <w:t>PRICE</w:t>
      </w:r>
    </w:p>
    <w:p w14:paraId="31F310AE">
      <w:pPr>
        <w:rPr>
          <w:del w:id="72" w:author="Kiwi" w:date="2024-09-12T11:33:28Z"/>
          <w:rFonts w:hint="default"/>
        </w:rPr>
      </w:pPr>
      <w:del w:id="73" w:author="Kiwi" w:date="2024-09-12T11:33:28Z">
        <w:r>
          <w:rPr>
            <w:rFonts w:hint="default"/>
          </w:rPr>
          <w:delText>2</w:delText>
        </w:r>
      </w:del>
    </w:p>
    <w:p w14:paraId="41338E49">
      <w:pPr>
        <w:rPr>
          <w:del w:id="74" w:author="Kiwi" w:date="2024-09-12T11:33:28Z"/>
          <w:rFonts w:hint="default"/>
        </w:rPr>
      </w:pPr>
      <w:del w:id="75" w:author="Kiwi" w:date="2024-09-12T11:33:28Z">
        <w:r>
          <w:rPr>
            <w:rFonts w:hint="default"/>
          </w:rPr>
          <w:delText>$20</w:delText>
        </w:r>
      </w:del>
    </w:p>
    <w:p w14:paraId="5CC2A1B1">
      <w:pPr>
        <w:rPr>
          <w:del w:id="76" w:author="Kiwi" w:date="2024-09-12T11:33:28Z"/>
          <w:rFonts w:hint="default"/>
        </w:rPr>
      </w:pPr>
      <w:del w:id="77" w:author="Kiwi" w:date="2024-09-12T11:33:28Z">
        <w:r>
          <w:rPr>
            <w:rFonts w:hint="default"/>
          </w:rPr>
          <w:delText>5</w:delText>
        </w:r>
      </w:del>
    </w:p>
    <w:p w14:paraId="1749E186">
      <w:pPr>
        <w:rPr>
          <w:rFonts w:hint="default"/>
        </w:rPr>
      </w:pPr>
      <w:del w:id="78" w:author="Kiwi" w:date="2024-09-12T11:33:28Z">
        <w:r>
          <w:rPr>
            <w:rFonts w:hint="default"/>
          </w:rPr>
          <w:delText>$10</w:delText>
        </w:r>
      </w:del>
      <w:ins w:id="79" w:author="Kiwi" w:date="2024-09-12T11:33:28Z">
        <w:r>
          <w:rPr>
            <w:rFonts w:hint="default"/>
          </w:rPr>
          <w:t>1 | tyre 2 $20 $40</w:t>
        </w:r>
      </w:ins>
    </w:p>
    <w:p w14:paraId="7B6B99C3">
      <w:pPr>
        <w:rPr>
          <w:del w:id="80" w:author="Kiwi" w:date="2024-09-12T11:33:28Z"/>
          <w:rFonts w:hint="default"/>
        </w:rPr>
      </w:pPr>
      <w:del w:id="81" w:author="Kiwi" w:date="2024-09-12T11:33:28Z">
        <w:r>
          <w:rPr>
            <w:rFonts w:hint="default"/>
          </w:rPr>
          <w:delText>10</w:delText>
        </w:r>
      </w:del>
    </w:p>
    <w:p w14:paraId="7B2DB3FB">
      <w:pPr>
        <w:rPr>
          <w:del w:id="82" w:author="Kiwi" w:date="2024-09-12T11:33:28Z"/>
          <w:rFonts w:hint="default"/>
        </w:rPr>
      </w:pPr>
      <w:del w:id="83" w:author="Kiwi" w:date="2024-09-12T11:33:28Z">
        <w:r>
          <w:rPr>
            <w:rFonts w:hint="default"/>
          </w:rPr>
          <w:delText>$15</w:delText>
        </w:r>
      </w:del>
    </w:p>
    <w:p w14:paraId="25FED334">
      <w:pPr>
        <w:rPr>
          <w:del w:id="84" w:author="Kiwi" w:date="2024-09-12T11:33:28Z"/>
          <w:rFonts w:hint="default"/>
        </w:rPr>
      </w:pPr>
      <w:del w:id="85" w:author="Kiwi" w:date="2024-09-12T11:33:28Z">
        <w:r>
          <w:rPr>
            <w:rFonts w:hint="default"/>
          </w:rPr>
          <w:delText>24</w:delText>
        </w:r>
      </w:del>
    </w:p>
    <w:p w14:paraId="5F468220">
      <w:pPr>
        <w:rPr>
          <w:rFonts w:hint="default"/>
        </w:rPr>
      </w:pPr>
      <w:del w:id="86" w:author="Kiwi" w:date="2024-09-12T11:33:28Z">
        <w:r>
          <w:rPr>
            <w:rFonts w:hint="default"/>
          </w:rPr>
          <w:delText>$1000</w:delText>
        </w:r>
      </w:del>
      <w:ins w:id="87" w:author="Kiwi" w:date="2024-09-12T11:33:28Z">
        <w:r>
          <w:rPr>
            <w:rFonts w:hint="default"/>
          </w:rPr>
          <w:t>2 | Steering Wheet 5 $10 $50</w:t>
        </w:r>
      </w:ins>
    </w:p>
    <w:p w14:paraId="71735B40">
      <w:pPr>
        <w:rPr>
          <w:del w:id="88" w:author="Kiwi" w:date="2024-09-12T11:33:28Z"/>
          <w:rFonts w:hint="default"/>
        </w:rPr>
      </w:pPr>
      <w:del w:id="89" w:author="Kiwi" w:date="2024-09-12T11:33:28Z">
        <w:r>
          <w:rPr>
            <w:rFonts w:hint="default"/>
          </w:rPr>
          <w:delText>Subtotal</w:delText>
        </w:r>
      </w:del>
    </w:p>
    <w:p w14:paraId="1AF9925E">
      <w:pPr>
        <w:rPr>
          <w:del w:id="90" w:author="Kiwi" w:date="2024-09-12T11:33:28Z"/>
          <w:rFonts w:hint="default"/>
        </w:rPr>
      </w:pPr>
      <w:del w:id="91" w:author="Kiwi" w:date="2024-09-12T11:33:28Z">
        <w:r>
          <w:rPr>
            <w:rFonts w:hint="default"/>
          </w:rPr>
          <w:delText>Tax (10%)</w:delText>
        </w:r>
      </w:del>
    </w:p>
    <w:p w14:paraId="3F876DB8">
      <w:pPr>
        <w:rPr>
          <w:del w:id="92" w:author="Kiwi" w:date="2024-09-12T11:33:28Z"/>
          <w:rFonts w:hint="default"/>
        </w:rPr>
      </w:pPr>
      <w:del w:id="93" w:author="Kiwi" w:date="2024-09-12T11:33:28Z">
        <w:r>
          <w:rPr>
            <w:rFonts w:hint="default"/>
          </w:rPr>
          <w:delText>Grand Total</w:delText>
        </w:r>
      </w:del>
    </w:p>
    <w:p w14:paraId="5B0086F9">
      <w:pPr>
        <w:rPr>
          <w:del w:id="94" w:author="Kiwi" w:date="2024-09-12T11:33:28Z"/>
          <w:rFonts w:hint="default"/>
        </w:rPr>
      </w:pPr>
      <w:del w:id="95" w:author="Kiwi" w:date="2024-09-12T11:33:28Z">
        <w:r>
          <w:rPr>
            <w:rFonts w:hint="default"/>
          </w:rPr>
          <w:delText>AMOUNT</w:delText>
        </w:r>
      </w:del>
    </w:p>
    <w:p w14:paraId="4109849A">
      <w:pPr>
        <w:rPr>
          <w:del w:id="96" w:author="Kiwi" w:date="2024-09-12T11:33:28Z"/>
          <w:rFonts w:hint="default"/>
        </w:rPr>
      </w:pPr>
      <w:del w:id="97" w:author="Kiwi" w:date="2024-09-12T11:33:28Z">
        <w:r>
          <w:rPr>
            <w:rFonts w:hint="default"/>
          </w:rPr>
          <w:delText>$40</w:delText>
        </w:r>
      </w:del>
    </w:p>
    <w:p w14:paraId="737E22F8">
      <w:pPr>
        <w:rPr>
          <w:del w:id="98" w:author="Kiwi" w:date="2024-09-12T11:33:28Z"/>
          <w:rFonts w:hint="default"/>
        </w:rPr>
      </w:pPr>
      <w:del w:id="99" w:author="Kiwi" w:date="2024-09-12T11:33:28Z">
        <w:r>
          <w:rPr>
            <w:rFonts w:hint="default"/>
          </w:rPr>
          <w:delText>$50</w:delText>
        </w:r>
      </w:del>
    </w:p>
    <w:p w14:paraId="6B405F96">
      <w:pPr>
        <w:rPr>
          <w:rFonts w:hint="default"/>
        </w:rPr>
      </w:pPr>
      <w:del w:id="100" w:author="Kiwi" w:date="2024-09-12T11:33:28Z">
        <w:r>
          <w:rPr>
            <w:rFonts w:hint="default"/>
          </w:rPr>
          <w:delText>$</w:delText>
        </w:r>
      </w:del>
      <w:ins w:id="101" w:author="Kiwi" w:date="2024-09-12T11:33:28Z">
        <w:r>
          <w:rPr>
            <w:rFonts w:hint="default"/>
          </w:rPr>
          <w:t>3 | Engine ol 40 $15 $</w:t>
        </w:r>
      </w:ins>
      <w:r>
        <w:rPr>
          <w:rFonts w:hint="default"/>
        </w:rPr>
        <w:t>150</w:t>
      </w:r>
    </w:p>
    <w:p w14:paraId="7A07A616">
      <w:pPr>
        <w:rPr>
          <w:rFonts w:hint="default"/>
        </w:rPr>
      </w:pPr>
      <w:ins w:id="102" w:author="Kiwi" w:date="2024-09-12T11:33:28Z">
        <w:r>
          <w:rPr>
            <w:rFonts w:hint="default"/>
          </w:rPr>
          <w:t xml:space="preserve">4 | Brake Pad 2a $1000 </w:t>
        </w:r>
      </w:ins>
      <w:r>
        <w:rPr>
          <w:rFonts w:hint="default"/>
        </w:rPr>
        <w:t>$2,400</w:t>
      </w:r>
    </w:p>
    <w:p w14:paraId="1A6CD0AD">
      <w:pPr>
        <w:rPr>
          <w:rFonts w:hint="default"/>
        </w:rPr>
      </w:pPr>
      <w:ins w:id="103" w:author="Kiwi" w:date="2024-09-12T11:33:28Z">
        <w:r>
          <w:rPr>
            <w:rFonts w:hint="default"/>
          </w:rPr>
          <w:t xml:space="preserve">Subtotal </w:t>
        </w:r>
      </w:ins>
      <w:r>
        <w:rPr>
          <w:rFonts w:hint="default"/>
        </w:rPr>
        <w:t>$275</w:t>
      </w:r>
    </w:p>
    <w:p w14:paraId="54844BB8">
      <w:pPr>
        <w:rPr>
          <w:rFonts w:hint="default"/>
        </w:rPr>
      </w:pPr>
      <w:del w:id="104" w:author="Kiwi" w:date="2024-09-12T11:33:28Z">
        <w:r>
          <w:rPr>
            <w:rFonts w:hint="default"/>
          </w:rPr>
          <w:delText>$27.5</w:delText>
        </w:r>
      </w:del>
      <w:ins w:id="105" w:author="Kiwi" w:date="2024-09-12T11:33:28Z">
        <w:r>
          <w:rPr>
            <w:rFonts w:hint="default"/>
          </w:rPr>
          <w:t>Tax (10%) $275</w:t>
        </w:r>
      </w:ins>
    </w:p>
    <w:p w14:paraId="38BFCBC0">
      <w:pPr>
        <w:rPr>
          <w:rFonts w:hint="default"/>
        </w:rPr>
      </w:pPr>
      <w:ins w:id="106" w:author="Kiwi" w:date="2024-09-12T11:33:28Z">
        <w:r>
          <w:rPr>
            <w:rFonts w:hint="default"/>
          </w:rPr>
          <w:t xml:space="preserve">Grand Total </w:t>
        </w:r>
      </w:ins>
      <w:r>
        <w:rPr>
          <w:rFonts w:hint="default"/>
        </w:rPr>
        <w:t>$302.5</w:t>
      </w:r>
    </w:p>
    <w:p w14:paraId="04EF6F2A">
      <w:pPr>
        <w:rPr>
          <w:rFonts w:hint="default"/>
        </w:rPr>
      </w:pPr>
      <w:ins w:id="107" w:author="Kiwi" w:date="2024-09-12T11:33:28Z">
        <w:r>
          <w:rPr>
            <w:rFonts w:hint="default"/>
          </w:rPr>
          <w:t>‘</w:t>
        </w:r>
      </w:ins>
      <w:r>
        <w:rPr>
          <w:rFonts w:hint="default"/>
        </w:rPr>
        <w:t>THANK YOU FOR YOUR BUSINESS</w:t>
      </w:r>
    </w:p>
    <w:p w14:paraId="1D43B3B7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iwi">
    <w15:presenceInfo w15:providerId="WPS Office" w15:userId="3765313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MDU0NTAwMzBkMzg2MWM0ZmE1NmE2YThjODhjNDQifQ=="/>
  </w:docVars>
  <w:rsids>
    <w:rsidRoot w:val="D7ECB8C2"/>
    <w:rsid w:val="77BFD9BC"/>
    <w:rsid w:val="D7ECB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2024-09-13T03:28:00Z</dcterms:created>
  <dc:creator>Kiwi</dc:creator>
  <cp:lastModifiedBy>Kiwi</cp:lastModifiedBy>
  <dcterms:modified xsi:type="dcterms:W3CDTF">2024-09-12T11:35:36Z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30BDC2EA64EDECEACF5FE2666E818301_41</vt:lpwstr>
  </property>
</Properties>
</file>